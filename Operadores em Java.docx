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805EE" w14:textId="77777777" w:rsidR="00C60B67" w:rsidRPr="00C60B67" w:rsidRDefault="00C60B67" w:rsidP="00C60B67">
      <w:pPr>
        <w:rPr>
          <w:b/>
          <w:bCs/>
        </w:rPr>
      </w:pPr>
      <w:r w:rsidRPr="00C60B67">
        <w:rPr>
          <w:b/>
          <w:bCs/>
        </w:rPr>
        <w:t>Operadores em Java</w:t>
      </w:r>
    </w:p>
    <w:p w14:paraId="23B835E8" w14:textId="77777777" w:rsidR="00C60B67" w:rsidRPr="00C60B67" w:rsidRDefault="00C60B67" w:rsidP="00C60B67">
      <w:r w:rsidRPr="00C60B67">
        <w:rPr>
          <w:b/>
          <w:bCs/>
        </w:rPr>
        <w:t>Operadores em Java</w:t>
      </w:r>
    </w:p>
    <w:p w14:paraId="6CF8D2D4" w14:textId="77777777" w:rsidR="00C60B67" w:rsidRPr="00C60B67" w:rsidRDefault="00C60B67" w:rsidP="00C60B67">
      <w:r w:rsidRPr="00C60B67">
        <w:t>Os operadores são elementos fundamentais na programação, usados para realizar operações em variáveis e valores. Em Java, eles podem ser classificados em várias categorias, como operadores de atribuição, operadores aritméticos, operadores lógicos e o operador ternário. Vamos entender cada um deles com mais detalhes.</w:t>
      </w:r>
    </w:p>
    <w:p w14:paraId="20BD0F25" w14:textId="77777777" w:rsidR="00C60B67" w:rsidRPr="00C60B67" w:rsidRDefault="00C60B67" w:rsidP="00C60B67">
      <w:r w:rsidRPr="00C60B67">
        <w:rPr>
          <w:b/>
          <w:bCs/>
        </w:rPr>
        <w:t>Operadores de Atribuição</w:t>
      </w:r>
    </w:p>
    <w:p w14:paraId="0FFAC94C" w14:textId="77777777" w:rsidR="00C60B67" w:rsidRPr="00C60B67" w:rsidRDefault="00C60B67" w:rsidP="00C60B67">
      <w:r w:rsidRPr="00C60B67">
        <w:t>Os operadores de atribuição são utilizados para atribuir valores às variáveis. O operador de atribuição mais básico é o “=”, igual. Com ele, você pode atribuir diretamente um valor a uma variável. Por exemplo:</w:t>
      </w:r>
    </w:p>
    <w:p w14:paraId="23092DB2" w14:textId="77777777" w:rsidR="00C60B67" w:rsidRPr="00C60B67" w:rsidRDefault="00C60B67" w:rsidP="00C60B67">
      <w:proofErr w:type="spellStart"/>
      <w:r w:rsidRPr="00C60B67">
        <w:rPr>
          <w:i/>
          <w:iCs/>
        </w:rPr>
        <w:t>int</w:t>
      </w:r>
      <w:proofErr w:type="spellEnd"/>
      <w:r w:rsidRPr="00C60B67">
        <w:rPr>
          <w:i/>
          <w:iCs/>
        </w:rPr>
        <w:t xml:space="preserve"> x = 10; // atribui o valor 10 à variável x</w:t>
      </w:r>
    </w:p>
    <w:p w14:paraId="322ACB46" w14:textId="77777777" w:rsidR="00C60B67" w:rsidRPr="00C60B67" w:rsidRDefault="00C60B67" w:rsidP="00C60B67">
      <w:r w:rsidRPr="00C60B67">
        <w:t>Além do operador de atribuição simples, Java também oferece operadores de atribuição compostos. Estes combinam uma operação aritmética ou bit a bit com a atribuição, facilitando operações como somar um valor à variável e depois atualizar essa variável com o novo valor.</w:t>
      </w:r>
    </w:p>
    <w:p w14:paraId="2EC50C74" w14:textId="77777777" w:rsidR="00C60B67" w:rsidRPr="00C60B67" w:rsidRDefault="00C60B67" w:rsidP="00C60B67">
      <w:r w:rsidRPr="00C60B67">
        <w:t>Estes são operadores de atribuição composta:</w:t>
      </w:r>
    </w:p>
    <w:p w14:paraId="587B97AE" w14:textId="77777777" w:rsidR="00C60B67" w:rsidRPr="00C60B67" w:rsidRDefault="00C60B67" w:rsidP="00C60B67">
      <w:proofErr w:type="gramStart"/>
      <w:r w:rsidRPr="00C60B67">
        <w:rPr>
          <w:b/>
          <w:bCs/>
        </w:rPr>
        <w:t>•  “</w:t>
      </w:r>
      <w:proofErr w:type="gramEnd"/>
      <w:r w:rsidRPr="00C60B67">
        <w:rPr>
          <w:b/>
          <w:bCs/>
        </w:rPr>
        <w:t>+=”</w:t>
      </w:r>
      <w:r w:rsidRPr="00C60B67">
        <w:t>, mais igual: Adiciona o valor à direita ao valor atual da variável e armazena o resultado na própria variável.</w:t>
      </w:r>
    </w:p>
    <w:p w14:paraId="1876CA60" w14:textId="77777777" w:rsidR="00C60B67" w:rsidRPr="00C60B67" w:rsidRDefault="00C60B67" w:rsidP="00C60B67">
      <w:proofErr w:type="gramStart"/>
      <w:r w:rsidRPr="00C60B67">
        <w:rPr>
          <w:b/>
          <w:bCs/>
        </w:rPr>
        <w:t>•  “</w:t>
      </w:r>
      <w:proofErr w:type="gramEnd"/>
      <w:r w:rsidRPr="00C60B67">
        <w:rPr>
          <w:b/>
          <w:bCs/>
        </w:rPr>
        <w:t>-=”</w:t>
      </w:r>
      <w:r w:rsidRPr="00C60B67">
        <w:t>, menos igual: Subtrai o valor à direita do valor atual da variável e armazena o resultado na própria variável.</w:t>
      </w:r>
    </w:p>
    <w:p w14:paraId="203E8863" w14:textId="77777777" w:rsidR="00C60B67" w:rsidRPr="00C60B67" w:rsidRDefault="00C60B67" w:rsidP="00C60B67">
      <w:proofErr w:type="gramStart"/>
      <w:r w:rsidRPr="00C60B67">
        <w:rPr>
          <w:b/>
          <w:bCs/>
        </w:rPr>
        <w:t>•  “</w:t>
      </w:r>
      <w:proofErr w:type="gramEnd"/>
      <w:r w:rsidRPr="00C60B67">
        <w:rPr>
          <w:b/>
          <w:bCs/>
        </w:rPr>
        <w:t>*=”</w:t>
      </w:r>
      <w:r w:rsidRPr="00C60B67">
        <w:t>, asterisco igual: Multiplica o valor atual da variável pelo valor à direita e armazena o resultado.</w:t>
      </w:r>
    </w:p>
    <w:p w14:paraId="1A030AB2" w14:textId="77777777" w:rsidR="00C60B67" w:rsidRPr="00C60B67" w:rsidRDefault="00C60B67" w:rsidP="00C60B67">
      <w:proofErr w:type="gramStart"/>
      <w:r w:rsidRPr="00C60B67">
        <w:rPr>
          <w:b/>
          <w:bCs/>
        </w:rPr>
        <w:t>•  “</w:t>
      </w:r>
      <w:proofErr w:type="gramEnd"/>
      <w:r w:rsidRPr="00C60B67">
        <w:rPr>
          <w:b/>
          <w:bCs/>
        </w:rPr>
        <w:t>/=”</w:t>
      </w:r>
      <w:r w:rsidRPr="00C60B67">
        <w:t>, barra igual: Divide o valor atual da variável pelo valor à direita e armazena o resultado.</w:t>
      </w:r>
    </w:p>
    <w:p w14:paraId="01BE0225" w14:textId="77777777" w:rsidR="00C60B67" w:rsidRPr="00C60B67" w:rsidRDefault="00C60B67" w:rsidP="00C60B67">
      <w:r w:rsidRPr="00C60B67">
        <w:t>​</w:t>
      </w:r>
    </w:p>
    <w:p w14:paraId="7164F0BF" w14:textId="77777777" w:rsidR="00C60B67" w:rsidRPr="00C60B67" w:rsidRDefault="00C60B67" w:rsidP="00C60B67">
      <w:r w:rsidRPr="00C60B67">
        <w:t>Exemplo:</w:t>
      </w:r>
    </w:p>
    <w:p w14:paraId="4874CF24" w14:textId="77777777" w:rsidR="00C60B67" w:rsidRPr="00C60B67" w:rsidRDefault="00C60B67" w:rsidP="00C60B67">
      <w:proofErr w:type="spellStart"/>
      <w:r w:rsidRPr="00C60B67">
        <w:rPr>
          <w:i/>
          <w:iCs/>
        </w:rPr>
        <w:t>int</w:t>
      </w:r>
      <w:proofErr w:type="spellEnd"/>
      <w:r w:rsidRPr="00C60B67">
        <w:rPr>
          <w:i/>
          <w:iCs/>
        </w:rPr>
        <w:t xml:space="preserve"> x = 5;</w:t>
      </w:r>
    </w:p>
    <w:p w14:paraId="443B7D4E" w14:textId="77777777" w:rsidR="00C60B67" w:rsidRPr="00C60B67" w:rsidRDefault="00C60B67" w:rsidP="00C60B67">
      <w:r w:rsidRPr="00C60B67">
        <w:rPr>
          <w:i/>
          <w:iCs/>
        </w:rPr>
        <w:t>x += 3; // agora, x vale 8 (5 + 3)</w:t>
      </w:r>
    </w:p>
    <w:p w14:paraId="39430263" w14:textId="77777777" w:rsidR="00C60B67" w:rsidRPr="00C60B67" w:rsidRDefault="00C60B67" w:rsidP="00C60B67">
      <w:r w:rsidRPr="00C60B67">
        <w:rPr>
          <w:i/>
          <w:iCs/>
        </w:rPr>
        <w:t>x -= 1; // agora, x vale 7 (8 - 1)</w:t>
      </w:r>
    </w:p>
    <w:p w14:paraId="5ABF5CC4" w14:textId="77777777" w:rsidR="00C60B67" w:rsidRPr="00C60B67" w:rsidRDefault="00C60B67" w:rsidP="00C60B67">
      <w:r w:rsidRPr="00C60B67">
        <w:rPr>
          <w:i/>
          <w:iCs/>
        </w:rPr>
        <w:t>x = 2; // agora, x vale 14 (7 * 2)</w:t>
      </w:r>
    </w:p>
    <w:p w14:paraId="7A56AC02" w14:textId="77777777" w:rsidR="00C60B67" w:rsidRPr="00C60B67" w:rsidRDefault="00C60B67" w:rsidP="00C60B67">
      <w:r w:rsidRPr="00C60B67">
        <w:rPr>
          <w:i/>
          <w:iCs/>
        </w:rPr>
        <w:t>x /= 2; // agora, x vale 7 (14 / 2)</w:t>
      </w:r>
    </w:p>
    <w:p w14:paraId="6A11BCA3" w14:textId="77777777" w:rsidR="00C60B67" w:rsidRPr="00C60B67" w:rsidRDefault="00C60B67" w:rsidP="00C60B67">
      <w:r w:rsidRPr="00C60B67">
        <w:rPr>
          <w:b/>
          <w:bCs/>
          <w:i/>
          <w:iCs/>
        </w:rPr>
        <w:t>Operadores Aritméticos</w:t>
      </w:r>
    </w:p>
    <w:p w14:paraId="457EB96B" w14:textId="77777777" w:rsidR="00C60B67" w:rsidRPr="00C60B67" w:rsidRDefault="00C60B67" w:rsidP="00C60B67">
      <w:r w:rsidRPr="00C60B67">
        <w:rPr>
          <w:i/>
          <w:iCs/>
        </w:rPr>
        <w:lastRenderedPageBreak/>
        <w:t>Os operadores aritméticos são usados para realizar operações matemáticas básicas. Em Java, eles incluem:</w:t>
      </w:r>
    </w:p>
    <w:p w14:paraId="299C0F8B" w14:textId="77777777" w:rsidR="00C60B67" w:rsidRPr="00C60B67" w:rsidRDefault="00C60B67" w:rsidP="00C60B67"/>
    <w:p w14:paraId="630D20E2" w14:textId="77777777" w:rsidR="00C60B67" w:rsidRPr="00C60B67" w:rsidRDefault="00C60B67" w:rsidP="00C60B67">
      <w:r w:rsidRPr="00C60B67">
        <w:rPr>
          <w:i/>
          <w:iCs/>
        </w:rPr>
        <w:t>1. Adição (+): Soma dois valores.</w:t>
      </w:r>
    </w:p>
    <w:p w14:paraId="09B372B2" w14:textId="77777777" w:rsidR="00C60B67" w:rsidRPr="00C60B67" w:rsidRDefault="00C60B67" w:rsidP="00C60B67">
      <w:r w:rsidRPr="00C60B67">
        <w:rPr>
          <w:i/>
          <w:iCs/>
        </w:rPr>
        <w:t>Exemplo: </w:t>
      </w:r>
    </w:p>
    <w:p w14:paraId="4443BC0E" w14:textId="77777777" w:rsidR="00C60B67" w:rsidRPr="00C60B67" w:rsidRDefault="00C60B67" w:rsidP="00C60B67">
      <w:proofErr w:type="spellStart"/>
      <w:r w:rsidRPr="00C60B67">
        <w:rPr>
          <w:i/>
          <w:iCs/>
        </w:rPr>
        <w:t>int</w:t>
      </w:r>
      <w:proofErr w:type="spellEnd"/>
      <w:r w:rsidRPr="00C60B67">
        <w:rPr>
          <w:i/>
          <w:iCs/>
        </w:rPr>
        <w:t xml:space="preserve"> sum = 5 + 3; // sum vale 8</w:t>
      </w:r>
    </w:p>
    <w:p w14:paraId="7592310F" w14:textId="77777777" w:rsidR="00C60B67" w:rsidRPr="00C60B67" w:rsidRDefault="00C60B67" w:rsidP="00C60B67">
      <w:r w:rsidRPr="00C60B67">
        <w:rPr>
          <w:i/>
          <w:iCs/>
        </w:rPr>
        <w:t>2. Subtração (-): Subtrai o segundo valor do primeiro.</w:t>
      </w:r>
    </w:p>
    <w:p w14:paraId="047113B3" w14:textId="77777777" w:rsidR="00C60B67" w:rsidRPr="00C60B67" w:rsidRDefault="00C60B67" w:rsidP="00C60B67">
      <w:r w:rsidRPr="00C60B67">
        <w:rPr>
          <w:i/>
          <w:iCs/>
        </w:rPr>
        <w:t>Exemplo:</w:t>
      </w:r>
    </w:p>
    <w:p w14:paraId="010D6843" w14:textId="77777777" w:rsidR="00C60B67" w:rsidRPr="00C60B67" w:rsidRDefault="00C60B67" w:rsidP="00C60B67">
      <w:proofErr w:type="spellStart"/>
      <w:r w:rsidRPr="00C60B67">
        <w:rPr>
          <w:i/>
          <w:iCs/>
        </w:rPr>
        <w:t>int</w:t>
      </w:r>
      <w:proofErr w:type="spellEnd"/>
      <w:r w:rsidRPr="00C60B67">
        <w:rPr>
          <w:i/>
          <w:iCs/>
        </w:rPr>
        <w:t xml:space="preserve"> </w:t>
      </w:r>
      <w:proofErr w:type="spellStart"/>
      <w:r w:rsidRPr="00C60B67">
        <w:rPr>
          <w:i/>
          <w:iCs/>
        </w:rPr>
        <w:t>diff</w:t>
      </w:r>
      <w:proofErr w:type="spellEnd"/>
      <w:r w:rsidRPr="00C60B67">
        <w:rPr>
          <w:i/>
          <w:iCs/>
        </w:rPr>
        <w:t xml:space="preserve"> = 5 - 3; // </w:t>
      </w:r>
      <w:proofErr w:type="spellStart"/>
      <w:r w:rsidRPr="00C60B67">
        <w:rPr>
          <w:i/>
          <w:iCs/>
        </w:rPr>
        <w:t>diff</w:t>
      </w:r>
      <w:proofErr w:type="spellEnd"/>
      <w:r w:rsidRPr="00C60B67">
        <w:rPr>
          <w:i/>
          <w:iCs/>
        </w:rPr>
        <w:t xml:space="preserve"> vale 2</w:t>
      </w:r>
    </w:p>
    <w:p w14:paraId="7A658896" w14:textId="77777777" w:rsidR="00C60B67" w:rsidRPr="00C60B67" w:rsidRDefault="00C60B67" w:rsidP="00C60B67">
      <w:r w:rsidRPr="00C60B67">
        <w:rPr>
          <w:i/>
          <w:iCs/>
        </w:rPr>
        <w:t>3. Multiplicação (</w:t>
      </w:r>
      <w:r w:rsidRPr="00C60B67">
        <w:t>): Multiplica dois valores.</w:t>
      </w:r>
    </w:p>
    <w:p w14:paraId="2435CFD1" w14:textId="77777777" w:rsidR="00C60B67" w:rsidRPr="00C60B67" w:rsidRDefault="00C60B67" w:rsidP="00C60B67">
      <w:r w:rsidRPr="00C60B67">
        <w:t>Exemplo: </w:t>
      </w:r>
    </w:p>
    <w:p w14:paraId="3F72448A" w14:textId="77777777" w:rsidR="00C60B67" w:rsidRPr="00C60B67" w:rsidRDefault="00C60B67" w:rsidP="00C60B67">
      <w:proofErr w:type="spellStart"/>
      <w:r w:rsidRPr="00C60B67">
        <w:rPr>
          <w:i/>
          <w:iCs/>
        </w:rPr>
        <w:t>int</w:t>
      </w:r>
      <w:proofErr w:type="spellEnd"/>
      <w:r w:rsidRPr="00C60B67">
        <w:rPr>
          <w:i/>
          <w:iCs/>
        </w:rPr>
        <w:t xml:space="preserve"> </w:t>
      </w:r>
      <w:proofErr w:type="spellStart"/>
      <w:r w:rsidRPr="00C60B67">
        <w:rPr>
          <w:i/>
          <w:iCs/>
        </w:rPr>
        <w:t>product</w:t>
      </w:r>
      <w:proofErr w:type="spellEnd"/>
      <w:r w:rsidRPr="00C60B67">
        <w:rPr>
          <w:i/>
          <w:iCs/>
        </w:rPr>
        <w:t xml:space="preserve"> = 5 * 3; // </w:t>
      </w:r>
      <w:proofErr w:type="spellStart"/>
      <w:r w:rsidRPr="00C60B67">
        <w:rPr>
          <w:i/>
          <w:iCs/>
        </w:rPr>
        <w:t>product</w:t>
      </w:r>
      <w:proofErr w:type="spellEnd"/>
      <w:r w:rsidRPr="00C60B67">
        <w:rPr>
          <w:i/>
          <w:iCs/>
        </w:rPr>
        <w:t xml:space="preserve"> vale 15</w:t>
      </w:r>
    </w:p>
    <w:p w14:paraId="1DBC4424" w14:textId="77777777" w:rsidR="00C60B67" w:rsidRPr="00C60B67" w:rsidRDefault="00C60B67" w:rsidP="00C60B67">
      <w:r w:rsidRPr="00C60B67">
        <w:t>4. Divisão (/): Divide o primeiro valor pelo segundo.</w:t>
      </w:r>
    </w:p>
    <w:p w14:paraId="5A8EE308" w14:textId="77777777" w:rsidR="00C60B67" w:rsidRPr="00C60B67" w:rsidRDefault="00C60B67" w:rsidP="00C60B67">
      <w:r w:rsidRPr="00C60B67">
        <w:t>Exemplo:</w:t>
      </w:r>
    </w:p>
    <w:p w14:paraId="36A88E76" w14:textId="77777777" w:rsidR="00C60B67" w:rsidRPr="00C60B67" w:rsidRDefault="00C60B67" w:rsidP="00C60B67">
      <w:proofErr w:type="spellStart"/>
      <w:r w:rsidRPr="00C60B67">
        <w:rPr>
          <w:i/>
          <w:iCs/>
        </w:rPr>
        <w:t>int</w:t>
      </w:r>
      <w:proofErr w:type="spellEnd"/>
      <w:r w:rsidRPr="00C60B67">
        <w:rPr>
          <w:i/>
          <w:iCs/>
        </w:rPr>
        <w:t xml:space="preserve"> </w:t>
      </w:r>
      <w:proofErr w:type="spellStart"/>
      <w:r w:rsidRPr="00C60B67">
        <w:rPr>
          <w:i/>
          <w:iCs/>
        </w:rPr>
        <w:t>quotient</w:t>
      </w:r>
      <w:proofErr w:type="spellEnd"/>
      <w:r w:rsidRPr="00C60B67">
        <w:rPr>
          <w:i/>
          <w:iCs/>
        </w:rPr>
        <w:t xml:space="preserve"> = 9 / 3; // </w:t>
      </w:r>
      <w:proofErr w:type="spellStart"/>
      <w:r w:rsidRPr="00C60B67">
        <w:rPr>
          <w:i/>
          <w:iCs/>
        </w:rPr>
        <w:t>quotient</w:t>
      </w:r>
      <w:proofErr w:type="spellEnd"/>
      <w:r w:rsidRPr="00C60B67">
        <w:rPr>
          <w:i/>
          <w:iCs/>
        </w:rPr>
        <w:t xml:space="preserve"> vale 3</w:t>
      </w:r>
    </w:p>
    <w:p w14:paraId="7B6E1590" w14:textId="77777777" w:rsidR="00C60B67" w:rsidRPr="00C60B67" w:rsidRDefault="00C60B67" w:rsidP="00C60B67">
      <w:r w:rsidRPr="00C60B67">
        <w:t>5. Módulo (%): Retorna o resto da divisão do primeiro valor pelo segundo.</w:t>
      </w:r>
    </w:p>
    <w:p w14:paraId="493E2734" w14:textId="77777777" w:rsidR="00C60B67" w:rsidRPr="00C60B67" w:rsidRDefault="00C60B67" w:rsidP="00C60B67">
      <w:r w:rsidRPr="00C60B67">
        <w:t>Exemplo:</w:t>
      </w:r>
    </w:p>
    <w:p w14:paraId="7072D353" w14:textId="77777777" w:rsidR="00C60B67" w:rsidRPr="00C60B67" w:rsidRDefault="00C60B67" w:rsidP="00C60B67">
      <w:proofErr w:type="spellStart"/>
      <w:r w:rsidRPr="00C60B67">
        <w:rPr>
          <w:i/>
          <w:iCs/>
        </w:rPr>
        <w:t>int</w:t>
      </w:r>
      <w:proofErr w:type="spellEnd"/>
      <w:r w:rsidRPr="00C60B67">
        <w:rPr>
          <w:i/>
          <w:iCs/>
        </w:rPr>
        <w:t xml:space="preserve"> </w:t>
      </w:r>
      <w:proofErr w:type="spellStart"/>
      <w:r w:rsidRPr="00C60B67">
        <w:rPr>
          <w:i/>
          <w:iCs/>
        </w:rPr>
        <w:t>remainder</w:t>
      </w:r>
      <w:proofErr w:type="spellEnd"/>
      <w:r w:rsidRPr="00C60B67">
        <w:rPr>
          <w:i/>
          <w:iCs/>
        </w:rPr>
        <w:t xml:space="preserve"> = 10 % 3; // </w:t>
      </w:r>
      <w:proofErr w:type="spellStart"/>
      <w:r w:rsidRPr="00C60B67">
        <w:rPr>
          <w:i/>
          <w:iCs/>
        </w:rPr>
        <w:t>remainder</w:t>
      </w:r>
      <w:proofErr w:type="spellEnd"/>
      <w:r w:rsidRPr="00C60B67">
        <w:rPr>
          <w:i/>
          <w:iCs/>
        </w:rPr>
        <w:t xml:space="preserve"> vale 1</w:t>
      </w:r>
    </w:p>
    <w:p w14:paraId="00220467" w14:textId="77777777" w:rsidR="00C60B67" w:rsidRPr="00C60B67" w:rsidRDefault="00C60B67" w:rsidP="00C60B67">
      <w:r w:rsidRPr="00C60B67">
        <w:t>6. Incremento (</w:t>
      </w:r>
      <w:ins w:id="0" w:author="Unknown">
        <w:r w:rsidRPr="00C60B67">
          <w:t>): Aumenta o valor da variável em 1.</w:t>
        </w:r>
      </w:ins>
    </w:p>
    <w:p w14:paraId="340F909A" w14:textId="77777777" w:rsidR="00C60B67" w:rsidRPr="00C60B67" w:rsidRDefault="00C60B67" w:rsidP="00C60B67">
      <w:r w:rsidRPr="00C60B67">
        <w:t>Exemplo:</w:t>
      </w:r>
    </w:p>
    <w:p w14:paraId="542B2BBA" w14:textId="77777777" w:rsidR="00C60B67" w:rsidRPr="00C60B67" w:rsidRDefault="00C60B67" w:rsidP="00C60B67">
      <w:proofErr w:type="spellStart"/>
      <w:r w:rsidRPr="00C60B67">
        <w:rPr>
          <w:i/>
          <w:iCs/>
        </w:rPr>
        <w:t>int</w:t>
      </w:r>
      <w:proofErr w:type="spellEnd"/>
      <w:r w:rsidRPr="00C60B67">
        <w:rPr>
          <w:i/>
          <w:iCs/>
        </w:rPr>
        <w:t xml:space="preserve"> x = 5; x; // x agora vale 6</w:t>
      </w:r>
    </w:p>
    <w:p w14:paraId="1739673F" w14:textId="77777777" w:rsidR="00C60B67" w:rsidRPr="00C60B67" w:rsidRDefault="00C60B67" w:rsidP="00C60B67">
      <w:r w:rsidRPr="00C60B67">
        <w:t>7. Decremento (–): Diminui o valor da variável em 1.</w:t>
      </w:r>
    </w:p>
    <w:p w14:paraId="103AAC37" w14:textId="77777777" w:rsidR="00C60B67" w:rsidRPr="00C60B67" w:rsidRDefault="00C60B67" w:rsidP="00C60B67">
      <w:r w:rsidRPr="00C60B67">
        <w:t>Exemplo:</w:t>
      </w:r>
    </w:p>
    <w:p w14:paraId="35ED62AB" w14:textId="77777777" w:rsidR="00C60B67" w:rsidRPr="00C60B67" w:rsidRDefault="00C60B67" w:rsidP="00C60B67">
      <w:proofErr w:type="spellStart"/>
      <w:r w:rsidRPr="00C60B67">
        <w:rPr>
          <w:i/>
          <w:iCs/>
        </w:rPr>
        <w:t>int</w:t>
      </w:r>
      <w:proofErr w:type="spellEnd"/>
      <w:r w:rsidRPr="00C60B67">
        <w:rPr>
          <w:i/>
          <w:iCs/>
        </w:rPr>
        <w:t xml:space="preserve"> x = 5; x–; // x agora vale 4</w:t>
      </w:r>
    </w:p>
    <w:p w14:paraId="6EEF05CC" w14:textId="77777777" w:rsidR="00C60B67" w:rsidRPr="00C60B67" w:rsidRDefault="00C60B67" w:rsidP="00C60B67">
      <w:r w:rsidRPr="00C60B67">
        <w:rPr>
          <w:b/>
          <w:bCs/>
        </w:rPr>
        <w:t>Operadores Lógicos</w:t>
      </w:r>
    </w:p>
    <w:p w14:paraId="62BE4E7B" w14:textId="77777777" w:rsidR="00C60B67" w:rsidRPr="00C60B67" w:rsidRDefault="00C60B67" w:rsidP="00C60B67">
      <w:r w:rsidRPr="00C60B67">
        <w:t>Os operadores lógicos são fundamentais na construção de expressões condicionais, permitindo a combinação e manipulação de valores booleanos (</w:t>
      </w:r>
      <w:proofErr w:type="spellStart"/>
      <w:r w:rsidRPr="00C60B67">
        <w:t>true</w:t>
      </w:r>
      <w:proofErr w:type="spellEnd"/>
      <w:r w:rsidRPr="00C60B67">
        <w:t xml:space="preserve"> ou false, verdadeiro ou falso respectivamente).</w:t>
      </w:r>
    </w:p>
    <w:p w14:paraId="39D5A9C3" w14:textId="77777777" w:rsidR="00C60B67" w:rsidRPr="00C60B67" w:rsidRDefault="00C60B67" w:rsidP="00C60B67">
      <w:r w:rsidRPr="00C60B67">
        <w:lastRenderedPageBreak/>
        <w:t>1. AND Lógico (&amp;&amp;): Retorna ‘</w:t>
      </w:r>
      <w:proofErr w:type="spellStart"/>
      <w:r w:rsidRPr="00C60B67">
        <w:t>true</w:t>
      </w:r>
      <w:proofErr w:type="spellEnd"/>
      <w:r w:rsidRPr="00C60B67">
        <w:t>’ apenas se ambos os operandos forem ‘</w:t>
      </w:r>
      <w:proofErr w:type="spellStart"/>
      <w:r w:rsidRPr="00C60B67">
        <w:t>true</w:t>
      </w:r>
      <w:proofErr w:type="spellEnd"/>
      <w:r w:rsidRPr="00C60B67">
        <w:t>’. Caso contrário, retorna ‘false’.</w:t>
      </w:r>
    </w:p>
    <w:p w14:paraId="54DE78F4" w14:textId="77777777" w:rsidR="00C60B67" w:rsidRPr="00C60B67" w:rsidRDefault="00C60B67" w:rsidP="00C60B67">
      <w:r w:rsidRPr="00C60B67">
        <w:t>Exemplo:</w:t>
      </w:r>
    </w:p>
    <w:p w14:paraId="75D2FDAE" w14:textId="77777777" w:rsidR="00C60B67" w:rsidRPr="00C60B67" w:rsidRDefault="00C60B67" w:rsidP="00C60B67">
      <w:proofErr w:type="spellStart"/>
      <w:r w:rsidRPr="00C60B67">
        <w:rPr>
          <w:i/>
          <w:iCs/>
        </w:rPr>
        <w:t>boolean</w:t>
      </w:r>
      <w:proofErr w:type="spellEnd"/>
      <w:r w:rsidRPr="00C60B67">
        <w:rPr>
          <w:i/>
          <w:iCs/>
        </w:rPr>
        <w:t xml:space="preserve"> </w:t>
      </w:r>
      <w:proofErr w:type="spellStart"/>
      <w:r w:rsidRPr="00C60B67">
        <w:rPr>
          <w:i/>
          <w:iCs/>
        </w:rPr>
        <w:t>result</w:t>
      </w:r>
      <w:proofErr w:type="spellEnd"/>
      <w:r w:rsidRPr="00C60B67">
        <w:rPr>
          <w:i/>
          <w:iCs/>
        </w:rPr>
        <w:t xml:space="preserve"> = (5 &gt; 3) &amp;&amp; (8 &gt; 6); // </w:t>
      </w:r>
      <w:proofErr w:type="spellStart"/>
      <w:r w:rsidRPr="00C60B67">
        <w:rPr>
          <w:i/>
          <w:iCs/>
        </w:rPr>
        <w:t>result</w:t>
      </w:r>
      <w:proofErr w:type="spellEnd"/>
      <w:r w:rsidRPr="00C60B67">
        <w:rPr>
          <w:i/>
          <w:iCs/>
        </w:rPr>
        <w:t xml:space="preserve"> é </w:t>
      </w:r>
      <w:proofErr w:type="spellStart"/>
      <w:r w:rsidRPr="00C60B67">
        <w:rPr>
          <w:i/>
          <w:iCs/>
        </w:rPr>
        <w:t>true</w:t>
      </w:r>
      <w:proofErr w:type="spellEnd"/>
    </w:p>
    <w:p w14:paraId="3A5B02A2" w14:textId="77777777" w:rsidR="00C60B67" w:rsidRPr="00C60B67" w:rsidRDefault="00C60B67" w:rsidP="00C60B67">
      <w:r w:rsidRPr="00C60B67">
        <w:t>2. OR Lógico (||): Retorna ‘</w:t>
      </w:r>
      <w:proofErr w:type="spellStart"/>
      <w:r w:rsidRPr="00C60B67">
        <w:t>true</w:t>
      </w:r>
      <w:proofErr w:type="spellEnd"/>
      <w:r w:rsidRPr="00C60B67">
        <w:t>’ se pelo menos um dos operandos for ‘</w:t>
      </w:r>
      <w:proofErr w:type="spellStart"/>
      <w:r w:rsidRPr="00C60B67">
        <w:t>true</w:t>
      </w:r>
      <w:proofErr w:type="spellEnd"/>
      <w:r w:rsidRPr="00C60B67">
        <w:t>’. Retorna ‘false’ apenas se ambos forem ‘false’.</w:t>
      </w:r>
    </w:p>
    <w:p w14:paraId="5080D598" w14:textId="77777777" w:rsidR="00C60B67" w:rsidRPr="00C60B67" w:rsidRDefault="00C60B67" w:rsidP="00C60B67">
      <w:r w:rsidRPr="00C60B67">
        <w:t>Exemplo:</w:t>
      </w:r>
    </w:p>
    <w:p w14:paraId="798F12C3" w14:textId="77777777" w:rsidR="00C60B67" w:rsidRPr="00C60B67" w:rsidRDefault="00C60B67" w:rsidP="00C60B67">
      <w:proofErr w:type="spellStart"/>
      <w:r w:rsidRPr="00C60B67">
        <w:rPr>
          <w:i/>
          <w:iCs/>
        </w:rPr>
        <w:t>boolean</w:t>
      </w:r>
      <w:proofErr w:type="spellEnd"/>
      <w:r w:rsidRPr="00C60B67">
        <w:rPr>
          <w:i/>
          <w:iCs/>
        </w:rPr>
        <w:t xml:space="preserve"> </w:t>
      </w:r>
      <w:proofErr w:type="spellStart"/>
      <w:r w:rsidRPr="00C60B67">
        <w:rPr>
          <w:i/>
          <w:iCs/>
        </w:rPr>
        <w:t>result</w:t>
      </w:r>
      <w:proofErr w:type="spellEnd"/>
      <w:r w:rsidRPr="00C60B67">
        <w:rPr>
          <w:i/>
          <w:iCs/>
        </w:rPr>
        <w:t xml:space="preserve"> = (5 &gt; 3) || (8 &lt; 6); // </w:t>
      </w:r>
      <w:proofErr w:type="spellStart"/>
      <w:r w:rsidRPr="00C60B67">
        <w:rPr>
          <w:i/>
          <w:iCs/>
        </w:rPr>
        <w:t>result</w:t>
      </w:r>
      <w:proofErr w:type="spellEnd"/>
      <w:r w:rsidRPr="00C60B67">
        <w:rPr>
          <w:i/>
          <w:iCs/>
        </w:rPr>
        <w:t xml:space="preserve"> é </w:t>
      </w:r>
      <w:proofErr w:type="spellStart"/>
      <w:r w:rsidRPr="00C60B67">
        <w:rPr>
          <w:i/>
          <w:iCs/>
        </w:rPr>
        <w:t>true</w:t>
      </w:r>
      <w:proofErr w:type="spellEnd"/>
    </w:p>
    <w:p w14:paraId="00CFCE49" w14:textId="77777777" w:rsidR="00C60B67" w:rsidRPr="00C60B67" w:rsidRDefault="00C60B67" w:rsidP="00C60B67">
      <w:r w:rsidRPr="00C60B67">
        <w:t>3. NOT Lógico (!): Inverte o valor do operando. Se for ‘</w:t>
      </w:r>
      <w:proofErr w:type="spellStart"/>
      <w:r w:rsidRPr="00C60B67">
        <w:t>true</w:t>
      </w:r>
      <w:proofErr w:type="spellEnd"/>
      <w:r w:rsidRPr="00C60B67">
        <w:t>’, torna-se ‘false’, e vice-versa.</w:t>
      </w:r>
    </w:p>
    <w:p w14:paraId="3F297B58" w14:textId="77777777" w:rsidR="00C60B67" w:rsidRPr="00C60B67" w:rsidRDefault="00C60B67" w:rsidP="00C60B67">
      <w:r w:rsidRPr="00C60B67">
        <w:t>Exemplo:</w:t>
      </w:r>
    </w:p>
    <w:p w14:paraId="356DBAFC" w14:textId="77777777" w:rsidR="00C60B67" w:rsidRPr="00C60B67" w:rsidRDefault="00C60B67" w:rsidP="00C60B67">
      <w:proofErr w:type="spellStart"/>
      <w:r w:rsidRPr="00C60B67">
        <w:rPr>
          <w:i/>
          <w:iCs/>
        </w:rPr>
        <w:t>boolean</w:t>
      </w:r>
      <w:proofErr w:type="spellEnd"/>
      <w:r w:rsidRPr="00C60B67">
        <w:rPr>
          <w:i/>
          <w:iCs/>
        </w:rPr>
        <w:t xml:space="preserve"> </w:t>
      </w:r>
      <w:proofErr w:type="spellStart"/>
      <w:r w:rsidRPr="00C60B67">
        <w:rPr>
          <w:i/>
          <w:iCs/>
        </w:rPr>
        <w:t>result</w:t>
      </w:r>
      <w:proofErr w:type="spellEnd"/>
      <w:r w:rsidRPr="00C60B67">
        <w:rPr>
          <w:i/>
          <w:iCs/>
        </w:rPr>
        <w:t xml:space="preserve"> </w:t>
      </w:r>
      <w:proofErr w:type="gramStart"/>
      <w:r w:rsidRPr="00C60B67">
        <w:rPr>
          <w:i/>
          <w:iCs/>
        </w:rPr>
        <w:t>= !</w:t>
      </w:r>
      <w:proofErr w:type="gramEnd"/>
      <w:r w:rsidRPr="00C60B67">
        <w:rPr>
          <w:i/>
          <w:iCs/>
        </w:rPr>
        <w:t xml:space="preserve">(5 &gt; 3); // </w:t>
      </w:r>
      <w:proofErr w:type="spellStart"/>
      <w:r w:rsidRPr="00C60B67">
        <w:rPr>
          <w:i/>
          <w:iCs/>
        </w:rPr>
        <w:t>result</w:t>
      </w:r>
      <w:proofErr w:type="spellEnd"/>
      <w:r w:rsidRPr="00C60B67">
        <w:rPr>
          <w:i/>
          <w:iCs/>
        </w:rPr>
        <w:t xml:space="preserve"> é false</w:t>
      </w:r>
    </w:p>
    <w:p w14:paraId="4DAB1696" w14:textId="77777777" w:rsidR="00C60B67" w:rsidRPr="00C60B67" w:rsidRDefault="00C60B67" w:rsidP="00C60B67"/>
    <w:p w14:paraId="378E4572" w14:textId="77777777" w:rsidR="00C60B67" w:rsidRPr="00C60B67" w:rsidRDefault="00C60B67" w:rsidP="00C60B67">
      <w:r w:rsidRPr="00C60B67">
        <w:rPr>
          <w:b/>
          <w:bCs/>
        </w:rPr>
        <w:t>Tabelas Verdade</w:t>
      </w:r>
    </w:p>
    <w:p w14:paraId="680AEECB" w14:textId="77777777" w:rsidR="00C60B67" w:rsidRPr="00C60B67" w:rsidRDefault="00C60B67" w:rsidP="00C60B67">
      <w:r w:rsidRPr="00C60B67">
        <w:t>A tabela verdade é uma ferramenta que mostra todas as combinações possíveis de valores para as variáveis em uma expressão lógica e o resultado correspondente, ajudando a entender o comportamento dos operadores lógicos em diferentes cenários.</w:t>
      </w:r>
    </w:p>
    <w:p w14:paraId="0677CD6C" w14:textId="77777777" w:rsidR="00C60B67" w:rsidRPr="00C60B67" w:rsidRDefault="00C60B67" w:rsidP="00C60B67">
      <w:r w:rsidRPr="00C60B67">
        <w:t>Para entender melhor como funcionam os operadores lógicos, vejamos as tabelas verdade para os operadores AND e OR:</w:t>
      </w:r>
    </w:p>
    <w:p w14:paraId="3D105C63" w14:textId="29F1A71B" w:rsidR="00C60B67" w:rsidRPr="00C60B67" w:rsidRDefault="00C60B67" w:rsidP="00C60B67">
      <w:r w:rsidRPr="00C60B67">
        <w:drawing>
          <wp:inline distT="0" distB="0" distL="0" distR="0" wp14:anchorId="640F3DAF" wp14:editId="612D826E">
            <wp:extent cx="5400040" cy="1663065"/>
            <wp:effectExtent l="0" t="0" r="0" b="0"/>
            <wp:docPr id="1797756937"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040" cy="1663065"/>
                    </a:xfrm>
                    <a:prstGeom prst="rect">
                      <a:avLst/>
                    </a:prstGeom>
                    <a:noFill/>
                    <a:ln>
                      <a:noFill/>
                    </a:ln>
                  </pic:spPr>
                </pic:pic>
              </a:graphicData>
            </a:graphic>
          </wp:inline>
        </w:drawing>
      </w:r>
      <w:r w:rsidRPr="00C60B67">
        <w:drawing>
          <wp:inline distT="0" distB="0" distL="0" distR="0" wp14:anchorId="37BE4BA0" wp14:editId="30C28962">
            <wp:extent cx="5400040" cy="1659890"/>
            <wp:effectExtent l="0" t="0" r="0" b="0"/>
            <wp:docPr id="256618897"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00040" cy="1659890"/>
                    </a:xfrm>
                    <a:prstGeom prst="rect">
                      <a:avLst/>
                    </a:prstGeom>
                    <a:noFill/>
                    <a:ln>
                      <a:noFill/>
                    </a:ln>
                  </pic:spPr>
                </pic:pic>
              </a:graphicData>
            </a:graphic>
          </wp:inline>
        </w:drawing>
      </w:r>
    </w:p>
    <w:p w14:paraId="37B505A0" w14:textId="77777777" w:rsidR="00C60B67" w:rsidRPr="00C60B67" w:rsidRDefault="00C60B67" w:rsidP="00C60B67">
      <w:r w:rsidRPr="00C60B67">
        <w:rPr>
          <w:b/>
          <w:bCs/>
        </w:rPr>
        <w:lastRenderedPageBreak/>
        <w:t>​Fonte</w:t>
      </w:r>
      <w:r w:rsidRPr="00C60B67">
        <w:t>: elaboração pela autora, 2024.</w:t>
      </w:r>
    </w:p>
    <w:p w14:paraId="36A5A5CA" w14:textId="77777777" w:rsidR="00C60B67" w:rsidRPr="00C60B67" w:rsidRDefault="00C60B67" w:rsidP="00C60B67">
      <w:r w:rsidRPr="00C60B67">
        <w:rPr>
          <w:b/>
          <w:bCs/>
        </w:rPr>
        <w:t>Operador Ternário</w:t>
      </w:r>
    </w:p>
    <w:p w14:paraId="0BD607FC" w14:textId="77777777" w:rsidR="00C60B67" w:rsidRPr="00C60B67" w:rsidRDefault="00C60B67" w:rsidP="00C60B67">
      <w:r w:rsidRPr="00C60B67">
        <w:t>O operador ternário é uma maneira concisa de realizar uma operação condicional, substituindo uma estrutura ‘</w:t>
      </w:r>
      <w:proofErr w:type="spellStart"/>
      <w:r w:rsidRPr="00C60B67">
        <w:t>if-else</w:t>
      </w:r>
      <w:proofErr w:type="spellEnd"/>
      <w:r w:rsidRPr="00C60B67">
        <w:t>’. E é um operador muito útil para simplificar expressões condicionais e tornar o código mais legível. Sua sintaxe é:</w:t>
      </w:r>
    </w:p>
    <w:p w14:paraId="2CFCFA9B" w14:textId="77777777" w:rsidR="00C60B67" w:rsidRPr="00C60B67" w:rsidRDefault="00C60B67" w:rsidP="00C60B67">
      <w:r w:rsidRPr="00C60B67">
        <w:rPr>
          <w:b/>
          <w:bCs/>
        </w:rPr>
        <w:t xml:space="preserve">resultado = </w:t>
      </w:r>
      <w:proofErr w:type="gramStart"/>
      <w:r w:rsidRPr="00C60B67">
        <w:rPr>
          <w:b/>
          <w:bCs/>
        </w:rPr>
        <w:t>condição ?</w:t>
      </w:r>
      <w:proofErr w:type="gramEnd"/>
      <w:r w:rsidRPr="00C60B67">
        <w:rPr>
          <w:b/>
          <w:bCs/>
        </w:rPr>
        <w:t xml:space="preserve"> </w:t>
      </w:r>
      <w:proofErr w:type="spellStart"/>
      <w:proofErr w:type="gramStart"/>
      <w:r w:rsidRPr="00C60B67">
        <w:rPr>
          <w:b/>
          <w:bCs/>
        </w:rPr>
        <w:t>valorSeVerdadeiro</w:t>
      </w:r>
      <w:proofErr w:type="spellEnd"/>
      <w:r w:rsidRPr="00C60B67">
        <w:rPr>
          <w:b/>
          <w:bCs/>
        </w:rPr>
        <w:t xml:space="preserve"> :</w:t>
      </w:r>
      <w:proofErr w:type="gramEnd"/>
      <w:r w:rsidRPr="00C60B67">
        <w:rPr>
          <w:b/>
          <w:bCs/>
        </w:rPr>
        <w:t xml:space="preserve"> </w:t>
      </w:r>
      <w:proofErr w:type="spellStart"/>
      <w:r w:rsidRPr="00C60B67">
        <w:rPr>
          <w:b/>
          <w:bCs/>
        </w:rPr>
        <w:t>valorSeFalso</w:t>
      </w:r>
      <w:proofErr w:type="spellEnd"/>
      <w:r w:rsidRPr="00C60B67">
        <w:t>;</w:t>
      </w:r>
    </w:p>
    <w:p w14:paraId="0026DEA9" w14:textId="77777777" w:rsidR="00C60B67" w:rsidRPr="00C60B67" w:rsidRDefault="00C60B67" w:rsidP="00C60B67">
      <w:r w:rsidRPr="00C60B67">
        <w:t>- Condição: Uma expressão que retorna ‘</w:t>
      </w:r>
      <w:proofErr w:type="spellStart"/>
      <w:r w:rsidRPr="00C60B67">
        <w:rPr>
          <w:i/>
          <w:iCs/>
        </w:rPr>
        <w:t>true</w:t>
      </w:r>
      <w:proofErr w:type="spellEnd"/>
      <w:r w:rsidRPr="00C60B67">
        <w:t>’ ou ‘</w:t>
      </w:r>
      <w:r w:rsidRPr="00C60B67">
        <w:rPr>
          <w:i/>
          <w:iCs/>
        </w:rPr>
        <w:t>false</w:t>
      </w:r>
      <w:r w:rsidRPr="00C60B67">
        <w:t>’.</w:t>
      </w:r>
    </w:p>
    <w:p w14:paraId="6E389E68" w14:textId="77777777" w:rsidR="00C60B67" w:rsidRPr="00C60B67" w:rsidRDefault="00C60B67" w:rsidP="00C60B67">
      <w:r w:rsidRPr="00C60B67">
        <w:t xml:space="preserve">- </w:t>
      </w:r>
      <w:proofErr w:type="spellStart"/>
      <w:r w:rsidRPr="00C60B67">
        <w:t>ValorSeVerdadeiro</w:t>
      </w:r>
      <w:proofErr w:type="spellEnd"/>
      <w:r w:rsidRPr="00C60B67">
        <w:t>: O valor que será atribuído a ‘resultado’ se a condição for ‘</w:t>
      </w:r>
      <w:proofErr w:type="spellStart"/>
      <w:r w:rsidRPr="00C60B67">
        <w:rPr>
          <w:i/>
          <w:iCs/>
        </w:rPr>
        <w:t>true</w:t>
      </w:r>
      <w:proofErr w:type="spellEnd"/>
      <w:r w:rsidRPr="00C60B67">
        <w:t>’.</w:t>
      </w:r>
    </w:p>
    <w:p w14:paraId="0D21F1A6" w14:textId="77777777" w:rsidR="00C60B67" w:rsidRPr="00C60B67" w:rsidRDefault="00C60B67" w:rsidP="00C60B67">
      <w:r w:rsidRPr="00C60B67">
        <w:t xml:space="preserve">- </w:t>
      </w:r>
      <w:proofErr w:type="spellStart"/>
      <w:r w:rsidRPr="00C60B67">
        <w:t>ValorSeFalso</w:t>
      </w:r>
      <w:proofErr w:type="spellEnd"/>
      <w:r w:rsidRPr="00C60B67">
        <w:t>: O valor que será atribuído a ‘resultado’ se a condição for ‘</w:t>
      </w:r>
      <w:r w:rsidRPr="00C60B67">
        <w:rPr>
          <w:i/>
          <w:iCs/>
        </w:rPr>
        <w:t>false</w:t>
      </w:r>
      <w:r w:rsidRPr="00C60B67">
        <w:t>’.</w:t>
      </w:r>
    </w:p>
    <w:p w14:paraId="6A402486" w14:textId="77777777" w:rsidR="00C60B67" w:rsidRPr="00C60B67" w:rsidRDefault="00C60B67" w:rsidP="00C60B67">
      <w:r w:rsidRPr="00C60B67">
        <w:t>Exemplo:</w:t>
      </w:r>
    </w:p>
    <w:p w14:paraId="39C623DD" w14:textId="77777777" w:rsidR="00C60B67" w:rsidRPr="00C60B67" w:rsidRDefault="00C60B67" w:rsidP="00C60B67">
      <w:proofErr w:type="spellStart"/>
      <w:r w:rsidRPr="00C60B67">
        <w:rPr>
          <w:i/>
          <w:iCs/>
        </w:rPr>
        <w:t>int</w:t>
      </w:r>
      <w:proofErr w:type="spellEnd"/>
      <w:r w:rsidRPr="00C60B67">
        <w:rPr>
          <w:i/>
          <w:iCs/>
        </w:rPr>
        <w:t xml:space="preserve"> age = 18;</w:t>
      </w:r>
      <w:r w:rsidRPr="00C60B67">
        <w:rPr>
          <w:i/>
          <w:iCs/>
        </w:rPr>
        <w:br/>
      </w:r>
      <w:proofErr w:type="spellStart"/>
      <w:r w:rsidRPr="00C60B67">
        <w:rPr>
          <w:i/>
          <w:iCs/>
        </w:rPr>
        <w:t>String</w:t>
      </w:r>
      <w:proofErr w:type="spellEnd"/>
      <w:r w:rsidRPr="00C60B67">
        <w:rPr>
          <w:i/>
          <w:iCs/>
        </w:rPr>
        <w:t xml:space="preserve"> </w:t>
      </w:r>
      <w:proofErr w:type="spellStart"/>
      <w:r w:rsidRPr="00C60B67">
        <w:rPr>
          <w:i/>
          <w:iCs/>
        </w:rPr>
        <w:t>message</w:t>
      </w:r>
      <w:proofErr w:type="spellEnd"/>
      <w:r w:rsidRPr="00C60B67">
        <w:rPr>
          <w:i/>
          <w:iCs/>
        </w:rPr>
        <w:t xml:space="preserve"> = (age &gt;= 18</w:t>
      </w:r>
      <w:proofErr w:type="gramStart"/>
      <w:r w:rsidRPr="00C60B67">
        <w:rPr>
          <w:i/>
          <w:iCs/>
        </w:rPr>
        <w:t>) ?</w:t>
      </w:r>
      <w:proofErr w:type="gramEnd"/>
      <w:r w:rsidRPr="00C60B67">
        <w:rPr>
          <w:i/>
          <w:iCs/>
        </w:rPr>
        <w:t xml:space="preserve"> “</w:t>
      </w:r>
      <w:proofErr w:type="spellStart"/>
      <w:r w:rsidRPr="00C60B67">
        <w:rPr>
          <w:i/>
          <w:iCs/>
        </w:rPr>
        <w:t>Adult</w:t>
      </w:r>
      <w:proofErr w:type="spellEnd"/>
      <w:proofErr w:type="gramStart"/>
      <w:r w:rsidRPr="00C60B67">
        <w:rPr>
          <w:i/>
          <w:iCs/>
        </w:rPr>
        <w:t>” :</w:t>
      </w:r>
      <w:proofErr w:type="gramEnd"/>
      <w:r w:rsidRPr="00C60B67">
        <w:rPr>
          <w:i/>
          <w:iCs/>
        </w:rPr>
        <w:t xml:space="preserve"> “Minor”;</w:t>
      </w:r>
      <w:r w:rsidRPr="00C60B67">
        <w:rPr>
          <w:i/>
          <w:iCs/>
        </w:rPr>
        <w:br/>
        <w:t xml:space="preserve">// </w:t>
      </w:r>
      <w:proofErr w:type="spellStart"/>
      <w:r w:rsidRPr="00C60B67">
        <w:rPr>
          <w:i/>
          <w:iCs/>
        </w:rPr>
        <w:t>message</w:t>
      </w:r>
      <w:proofErr w:type="spellEnd"/>
      <w:r w:rsidRPr="00C60B67">
        <w:rPr>
          <w:i/>
          <w:iCs/>
        </w:rPr>
        <w:t xml:space="preserve"> será “</w:t>
      </w:r>
      <w:proofErr w:type="spellStart"/>
      <w:r w:rsidRPr="00C60B67">
        <w:rPr>
          <w:i/>
          <w:iCs/>
        </w:rPr>
        <w:t>Adult</w:t>
      </w:r>
      <w:proofErr w:type="spellEnd"/>
      <w:r w:rsidRPr="00C60B67">
        <w:rPr>
          <w:i/>
          <w:iCs/>
        </w:rPr>
        <w:t xml:space="preserve">” porque a condição é </w:t>
      </w:r>
      <w:proofErr w:type="spellStart"/>
      <w:r w:rsidRPr="00C60B67">
        <w:rPr>
          <w:i/>
          <w:iCs/>
        </w:rPr>
        <w:t>true</w:t>
      </w:r>
      <w:proofErr w:type="spellEnd"/>
    </w:p>
    <w:p w14:paraId="015AA071" w14:textId="77777777" w:rsidR="00C60B67" w:rsidRPr="00C60B67" w:rsidRDefault="00C60B67" w:rsidP="00C60B67"/>
    <w:p w14:paraId="0CC9C9A6" w14:textId="77777777" w:rsidR="00C60B67" w:rsidRPr="00C60B67" w:rsidRDefault="00C60B67" w:rsidP="00C60B67"/>
    <w:p w14:paraId="34499A6E" w14:textId="77777777" w:rsidR="00C60B67" w:rsidRPr="00C60B67" w:rsidRDefault="00C60B67" w:rsidP="00C60B67">
      <w:r w:rsidRPr="00C60B67">
        <w:rPr>
          <w:b/>
          <w:bCs/>
        </w:rPr>
        <w:t>Conteúdo Bônus</w:t>
      </w:r>
    </w:p>
    <w:p w14:paraId="06B64AFD" w14:textId="77777777" w:rsidR="00C60B67" w:rsidRPr="00C60B67" w:rsidRDefault="00C60B67" w:rsidP="00C60B67">
      <w:r w:rsidRPr="00C60B67">
        <w:rPr>
          <w:b/>
          <w:bCs/>
        </w:rPr>
        <w:t>Título: </w:t>
      </w:r>
      <w:r w:rsidRPr="00C60B67">
        <w:t>11 - Operadores em Java</w:t>
      </w:r>
    </w:p>
    <w:p w14:paraId="1A677FA7" w14:textId="77777777" w:rsidR="00C60B67" w:rsidRPr="00C60B67" w:rsidRDefault="00C60B67" w:rsidP="00C60B67">
      <w:r w:rsidRPr="00C60B67">
        <w:rPr>
          <w:b/>
          <w:bCs/>
        </w:rPr>
        <w:t>Canal:</w:t>
      </w:r>
      <w:r w:rsidRPr="00C60B67">
        <w:t> Sistema Ativo</w:t>
      </w:r>
    </w:p>
    <w:p w14:paraId="0F98DA30" w14:textId="77777777" w:rsidR="00C60B67" w:rsidRPr="00C60B67" w:rsidRDefault="00C60B67" w:rsidP="00C60B67">
      <w:r w:rsidRPr="00C60B67">
        <w:rPr>
          <w:b/>
          <w:bCs/>
        </w:rPr>
        <w:t>Plataforma:</w:t>
      </w:r>
      <w:r w:rsidRPr="00C60B67">
        <w:t> YouTube</w:t>
      </w:r>
    </w:p>
    <w:p w14:paraId="75F71B38" w14:textId="77777777" w:rsidR="00C60B67" w:rsidRPr="00C60B67" w:rsidRDefault="00C60B67" w:rsidP="00C60B67">
      <w:r w:rsidRPr="00C60B67">
        <w:rPr>
          <w:b/>
          <w:bCs/>
        </w:rPr>
        <w:t>Descrição:</w:t>
      </w:r>
      <w:r w:rsidRPr="00C60B67">
        <w:t> O que são operadores em Java? Em Java, operadores são símbolos ou palavras reservadas usados para realizar operações em valores ou variáveis. Esses operadores podem ser classificados em diferentes categorias, dependendo da operação que realizam.</w:t>
      </w:r>
    </w:p>
    <w:p w14:paraId="23DC293F" w14:textId="77777777" w:rsidR="00C60B67" w:rsidRPr="00C60B67" w:rsidRDefault="00C60B67" w:rsidP="00C60B67"/>
    <w:p w14:paraId="5027155A" w14:textId="77777777" w:rsidR="00C60B67" w:rsidRPr="00C60B67" w:rsidRDefault="00C60B67" w:rsidP="00C60B67"/>
    <w:p w14:paraId="066AF1C5" w14:textId="77777777" w:rsidR="00C60B67" w:rsidRPr="00C60B67" w:rsidRDefault="00C60B67" w:rsidP="00C60B67">
      <w:r w:rsidRPr="00C60B67">
        <w:rPr>
          <w:b/>
          <w:bCs/>
        </w:rPr>
        <w:t>Referências Bibliográficas</w:t>
      </w:r>
    </w:p>
    <w:p w14:paraId="4FC9BE66" w14:textId="77777777" w:rsidR="00C60B67" w:rsidRPr="00C60B67" w:rsidRDefault="00C60B67" w:rsidP="00C60B67">
      <w:r w:rsidRPr="00C60B67">
        <w:t>ASCENCIA, A. F. G.; CAMPOS, E. A. V. de. </w:t>
      </w:r>
      <w:r w:rsidRPr="00C60B67">
        <w:rPr>
          <w:b/>
          <w:bCs/>
        </w:rPr>
        <w:t>Fundamentos da programação</w:t>
      </w:r>
      <w:r w:rsidRPr="00C60B67">
        <w:t>: algoritmos, Pascal, C/C++ e Java. 2. ed. Pearson, 2007.</w:t>
      </w:r>
    </w:p>
    <w:p w14:paraId="099A32DD" w14:textId="77777777" w:rsidR="00C60B67" w:rsidRPr="00C60B67" w:rsidRDefault="00C60B67" w:rsidP="00C60B67">
      <w:r w:rsidRPr="00C60B67">
        <w:t>DEITEL, H. M.; DEITEL, P. J.; CHOFFNES, D. R. </w:t>
      </w:r>
      <w:r w:rsidRPr="00C60B67">
        <w:rPr>
          <w:b/>
          <w:bCs/>
        </w:rPr>
        <w:t>Sistemas operacionais</w:t>
      </w:r>
      <w:r w:rsidRPr="00C60B67">
        <w:t>. 3. ed. Pearson, 2005.</w:t>
      </w:r>
    </w:p>
    <w:p w14:paraId="7B9DF9A9" w14:textId="77777777" w:rsidR="00C60B67" w:rsidRPr="00C60B67" w:rsidRDefault="00C60B67" w:rsidP="00C60B67">
      <w:r w:rsidRPr="00C60B67">
        <w:lastRenderedPageBreak/>
        <w:t>FORBELLONE, A. L. V.; EBERSPACHER, H. F. </w:t>
      </w:r>
      <w:r w:rsidRPr="00C60B67">
        <w:rPr>
          <w:b/>
          <w:bCs/>
        </w:rPr>
        <w:t>Lógica de programação</w:t>
      </w:r>
      <w:r w:rsidRPr="00C60B67">
        <w:t>: a construção de algoritmos e estruturas de dados. 3. ed. Pearson, 2005.</w:t>
      </w:r>
    </w:p>
    <w:p w14:paraId="767FBD21" w14:textId="77777777" w:rsidR="00C60B67" w:rsidRPr="00C60B67" w:rsidRDefault="00C60B67" w:rsidP="00C60B67">
      <w:r w:rsidRPr="00C60B67">
        <w:t>GUEDES, S. (Org.). </w:t>
      </w:r>
      <w:r w:rsidRPr="00C60B67">
        <w:rPr>
          <w:b/>
          <w:bCs/>
        </w:rPr>
        <w:t>Lógica de programação algorítmica</w:t>
      </w:r>
      <w:r w:rsidRPr="00C60B67">
        <w:t>. Pearson, 2014.</w:t>
      </w:r>
    </w:p>
    <w:p w14:paraId="1D879B31" w14:textId="77777777" w:rsidR="00C60B67" w:rsidRPr="00C60B67" w:rsidRDefault="00C60B67" w:rsidP="00C60B67">
      <w:r w:rsidRPr="00C60B67">
        <w:t>LEE, V.; SCHNEIDER, H.; SCHELL, R. </w:t>
      </w:r>
      <w:r w:rsidRPr="00C60B67">
        <w:rPr>
          <w:b/>
          <w:bCs/>
        </w:rPr>
        <w:t>Aplicações móveis</w:t>
      </w:r>
      <w:r w:rsidRPr="00C60B67">
        <w:t>: arquitetura, projetos e desenvolvimento. Pearson, 2005.</w:t>
      </w:r>
    </w:p>
    <w:p w14:paraId="7659788B" w14:textId="77777777" w:rsidR="00C60B67" w:rsidRPr="00C60B67" w:rsidRDefault="00C60B67" w:rsidP="00C60B67">
      <w:r w:rsidRPr="00C60B67">
        <w:t>MELO, A. C. V. de; SILVA, F. S. C. da. </w:t>
      </w:r>
      <w:r w:rsidRPr="00C60B67">
        <w:rPr>
          <w:b/>
          <w:bCs/>
        </w:rPr>
        <w:t>Princípios de linguagens de programação</w:t>
      </w:r>
      <w:r w:rsidRPr="00C60B67">
        <w:t xml:space="preserve">. </w:t>
      </w:r>
      <w:proofErr w:type="spellStart"/>
      <w:r w:rsidRPr="00C60B67">
        <w:t>Blucher</w:t>
      </w:r>
      <w:proofErr w:type="spellEnd"/>
      <w:r w:rsidRPr="00C60B67">
        <w:t>, 2014.</w:t>
      </w:r>
    </w:p>
    <w:p w14:paraId="61727337" w14:textId="77777777" w:rsidR="00C60B67" w:rsidRPr="00C60B67" w:rsidRDefault="00C60B67" w:rsidP="00C60B67">
      <w:r w:rsidRPr="00C60B67">
        <w:t>MENEZES, A. M. de. </w:t>
      </w:r>
      <w:r w:rsidRPr="00C60B67">
        <w:rPr>
          <w:b/>
          <w:bCs/>
        </w:rPr>
        <w:t>Os paradigmas de aprendizagem de algoritmo computacional</w:t>
      </w:r>
      <w:r w:rsidRPr="00C60B67">
        <w:t xml:space="preserve">. </w:t>
      </w:r>
      <w:proofErr w:type="spellStart"/>
      <w:r w:rsidRPr="00C60B67">
        <w:t>Blucher</w:t>
      </w:r>
      <w:proofErr w:type="spellEnd"/>
      <w:r w:rsidRPr="00C60B67">
        <w:t>, 2015.</w:t>
      </w:r>
    </w:p>
    <w:p w14:paraId="7EBAF598" w14:textId="77777777" w:rsidR="00C60B67" w:rsidRPr="00C60B67" w:rsidRDefault="00C60B67" w:rsidP="00C60B67">
      <w:r w:rsidRPr="00C60B67">
        <w:t>PUGA, S.; RISSETTI, G. </w:t>
      </w:r>
      <w:r w:rsidRPr="00C60B67">
        <w:rPr>
          <w:b/>
          <w:bCs/>
        </w:rPr>
        <w:t>Lógica de programação e estruturas de dados, com aplicações em Java</w:t>
      </w:r>
      <w:r w:rsidRPr="00C60B67">
        <w:t>. Pearson, 2016.</w:t>
      </w:r>
      <w:r w:rsidRPr="00C60B67">
        <w:br/>
      </w:r>
      <w:r w:rsidRPr="00C60B67">
        <w:br/>
      </w:r>
    </w:p>
    <w:p w14:paraId="0D0556DE" w14:textId="656CC8A5" w:rsidR="00C60B67" w:rsidRDefault="00C60B67" w:rsidP="00C60B67">
      <w:r w:rsidRPr="00C60B67">
        <w:t>Ir para exercício</w:t>
      </w:r>
    </w:p>
    <w:sectPr w:rsidR="00C60B6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B67"/>
    <w:rsid w:val="000C5594"/>
    <w:rsid w:val="00C60B6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2C7E1"/>
  <w15:chartTrackingRefBased/>
  <w15:docId w15:val="{B77453D7-8807-4CE8-8EBB-1CA4B51C2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60B6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C60B6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C60B67"/>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C60B67"/>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C60B67"/>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C60B6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60B6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60B6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60B67"/>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60B67"/>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C60B67"/>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C60B67"/>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C60B67"/>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C60B67"/>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C60B67"/>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60B67"/>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60B67"/>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60B67"/>
    <w:rPr>
      <w:rFonts w:eastAsiaTheme="majorEastAsia" w:cstheme="majorBidi"/>
      <w:color w:val="272727" w:themeColor="text1" w:themeTint="D8"/>
    </w:rPr>
  </w:style>
  <w:style w:type="paragraph" w:styleId="Ttulo">
    <w:name w:val="Title"/>
    <w:basedOn w:val="Normal"/>
    <w:next w:val="Normal"/>
    <w:link w:val="TtuloChar"/>
    <w:uiPriority w:val="10"/>
    <w:qFormat/>
    <w:rsid w:val="00C60B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60B6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60B67"/>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60B67"/>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60B67"/>
    <w:pPr>
      <w:spacing w:before="160"/>
      <w:jc w:val="center"/>
    </w:pPr>
    <w:rPr>
      <w:i/>
      <w:iCs/>
      <w:color w:val="404040" w:themeColor="text1" w:themeTint="BF"/>
    </w:rPr>
  </w:style>
  <w:style w:type="character" w:customStyle="1" w:styleId="CitaoChar">
    <w:name w:val="Citação Char"/>
    <w:basedOn w:val="Fontepargpadro"/>
    <w:link w:val="Citao"/>
    <w:uiPriority w:val="29"/>
    <w:rsid w:val="00C60B67"/>
    <w:rPr>
      <w:i/>
      <w:iCs/>
      <w:color w:val="404040" w:themeColor="text1" w:themeTint="BF"/>
    </w:rPr>
  </w:style>
  <w:style w:type="paragraph" w:styleId="PargrafodaLista">
    <w:name w:val="List Paragraph"/>
    <w:basedOn w:val="Normal"/>
    <w:uiPriority w:val="34"/>
    <w:qFormat/>
    <w:rsid w:val="00C60B67"/>
    <w:pPr>
      <w:ind w:left="720"/>
      <w:contextualSpacing/>
    </w:pPr>
  </w:style>
  <w:style w:type="character" w:styleId="nfaseIntensa">
    <w:name w:val="Intense Emphasis"/>
    <w:basedOn w:val="Fontepargpadro"/>
    <w:uiPriority w:val="21"/>
    <w:qFormat/>
    <w:rsid w:val="00C60B67"/>
    <w:rPr>
      <w:i/>
      <w:iCs/>
      <w:color w:val="2F5496" w:themeColor="accent1" w:themeShade="BF"/>
    </w:rPr>
  </w:style>
  <w:style w:type="paragraph" w:styleId="CitaoIntensa">
    <w:name w:val="Intense Quote"/>
    <w:basedOn w:val="Normal"/>
    <w:next w:val="Normal"/>
    <w:link w:val="CitaoIntensaChar"/>
    <w:uiPriority w:val="30"/>
    <w:qFormat/>
    <w:rsid w:val="00C60B6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C60B67"/>
    <w:rPr>
      <w:i/>
      <w:iCs/>
      <w:color w:val="2F5496" w:themeColor="accent1" w:themeShade="BF"/>
    </w:rPr>
  </w:style>
  <w:style w:type="character" w:styleId="RefernciaIntensa">
    <w:name w:val="Intense Reference"/>
    <w:basedOn w:val="Fontepargpadro"/>
    <w:uiPriority w:val="32"/>
    <w:qFormat/>
    <w:rsid w:val="00C60B6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235623">
      <w:bodyDiv w:val="1"/>
      <w:marLeft w:val="0"/>
      <w:marRight w:val="0"/>
      <w:marTop w:val="0"/>
      <w:marBottom w:val="0"/>
      <w:divBdr>
        <w:top w:val="none" w:sz="0" w:space="0" w:color="auto"/>
        <w:left w:val="none" w:sz="0" w:space="0" w:color="auto"/>
        <w:bottom w:val="none" w:sz="0" w:space="0" w:color="auto"/>
        <w:right w:val="none" w:sz="0" w:space="0" w:color="auto"/>
      </w:divBdr>
      <w:divsChild>
        <w:div w:id="2121679677">
          <w:marLeft w:val="0"/>
          <w:marRight w:val="0"/>
          <w:marTop w:val="1200"/>
          <w:marBottom w:val="0"/>
          <w:divBdr>
            <w:top w:val="single" w:sz="2" w:space="0" w:color="E5E7EB"/>
            <w:left w:val="single" w:sz="2" w:space="0" w:color="E5E7EB"/>
            <w:bottom w:val="single" w:sz="2" w:space="0" w:color="E5E7EB"/>
            <w:right w:val="single" w:sz="2" w:space="0" w:color="E5E7EB"/>
          </w:divBdr>
          <w:divsChild>
            <w:div w:id="458646182">
              <w:marLeft w:val="0"/>
              <w:marRight w:val="0"/>
              <w:marTop w:val="0"/>
              <w:marBottom w:val="0"/>
              <w:divBdr>
                <w:top w:val="single" w:sz="2" w:space="0" w:color="E5E7EB"/>
                <w:left w:val="single" w:sz="2" w:space="0" w:color="E5E7EB"/>
                <w:bottom w:val="single" w:sz="2" w:space="0" w:color="E5E7EB"/>
                <w:right w:val="single" w:sz="2" w:space="0" w:color="E5E7EB"/>
              </w:divBdr>
            </w:div>
            <w:div w:id="613632779">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1989439253">
      <w:bodyDiv w:val="1"/>
      <w:marLeft w:val="0"/>
      <w:marRight w:val="0"/>
      <w:marTop w:val="0"/>
      <w:marBottom w:val="0"/>
      <w:divBdr>
        <w:top w:val="none" w:sz="0" w:space="0" w:color="auto"/>
        <w:left w:val="none" w:sz="0" w:space="0" w:color="auto"/>
        <w:bottom w:val="none" w:sz="0" w:space="0" w:color="auto"/>
        <w:right w:val="none" w:sz="0" w:space="0" w:color="auto"/>
      </w:divBdr>
      <w:divsChild>
        <w:div w:id="1578058423">
          <w:marLeft w:val="0"/>
          <w:marRight w:val="0"/>
          <w:marTop w:val="1200"/>
          <w:marBottom w:val="0"/>
          <w:divBdr>
            <w:top w:val="single" w:sz="2" w:space="0" w:color="E5E7EB"/>
            <w:left w:val="single" w:sz="2" w:space="0" w:color="E5E7EB"/>
            <w:bottom w:val="single" w:sz="2" w:space="0" w:color="E5E7EB"/>
            <w:right w:val="single" w:sz="2" w:space="0" w:color="E5E7EB"/>
          </w:divBdr>
          <w:divsChild>
            <w:div w:id="1640383342">
              <w:marLeft w:val="0"/>
              <w:marRight w:val="0"/>
              <w:marTop w:val="0"/>
              <w:marBottom w:val="0"/>
              <w:divBdr>
                <w:top w:val="single" w:sz="2" w:space="0" w:color="E5E7EB"/>
                <w:left w:val="single" w:sz="2" w:space="0" w:color="E5E7EB"/>
                <w:bottom w:val="single" w:sz="2" w:space="0" w:color="E5E7EB"/>
                <w:right w:val="single" w:sz="2" w:space="0" w:color="E5E7EB"/>
              </w:divBdr>
            </w:div>
            <w:div w:id="2121608671">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842</Words>
  <Characters>4553</Characters>
  <Application>Microsoft Office Word</Application>
  <DocSecurity>0</DocSecurity>
  <Lines>37</Lines>
  <Paragraphs>10</Paragraphs>
  <ScaleCrop>false</ScaleCrop>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euzebio olivertino borges</dc:creator>
  <cp:keywords/>
  <dc:description/>
  <cp:lastModifiedBy>euzebio olivertino borges</cp:lastModifiedBy>
  <cp:revision>1</cp:revision>
  <dcterms:created xsi:type="dcterms:W3CDTF">2025-04-12T19:07:00Z</dcterms:created>
  <dcterms:modified xsi:type="dcterms:W3CDTF">2025-04-12T19:07:00Z</dcterms:modified>
</cp:coreProperties>
</file>